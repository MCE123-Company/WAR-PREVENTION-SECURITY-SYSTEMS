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983EF77" w:rsidR="004C4052" w:rsidDel="00743F66" w:rsidRDefault="00142BB7" w:rsidP="00743F66">
      <w:pPr>
        <w:spacing w:after="0" w:line="240" w:lineRule="auto"/>
        <w:jc w:val="center"/>
        <w:rPr>
          <w:del w:id="0" w:author="Patrick McElhiney" w:date="2022-10-10T05:22:00Z"/>
          <w:bCs/>
          <w:sz w:val="52"/>
          <w:szCs w:val="44"/>
        </w:rPr>
        <w:pPrChange w:id="1" w:author="Patrick McElhiney" w:date="2022-10-10T05:22:00Z">
          <w:pPr>
            <w:jc w:val="center"/>
          </w:pPr>
        </w:pPrChange>
      </w:pPr>
      <w:del w:id="2" w:author="Patrick McElhiney" w:date="2022-10-10T05:22:00Z">
        <w:r w:rsidDel="00743F66">
          <w:rPr>
            <w:bCs/>
            <w:sz w:val="52"/>
            <w:szCs w:val="44"/>
          </w:rPr>
          <w:delText>ARTIFICIAL INTELLIGENCE</w:delText>
        </w:r>
      </w:del>
      <w:ins w:id="3" w:author="Patrick McElhiney" w:date="2022-10-10T05:22:00Z">
        <w:r w:rsidR="00743F66">
          <w:rPr>
            <w:bCs/>
            <w:sz w:val="52"/>
            <w:szCs w:val="44"/>
          </w:rPr>
          <w:t>OPPRESSION</w:t>
        </w:r>
      </w:ins>
      <w:del w:id="4" w:author="Patrick McElhiney" w:date="2022-10-10T05:22:00Z">
        <w:r w:rsidR="007B1488" w:rsidDel="00743F66">
          <w:rPr>
            <w:bCs/>
            <w:sz w:val="52"/>
            <w:szCs w:val="44"/>
          </w:rPr>
          <w:delText xml:space="preserve"> </w:delText>
        </w:r>
        <w:r w:rsidR="004C4052" w:rsidDel="00743F66">
          <w:rPr>
            <w:bCs/>
            <w:sz w:val="52"/>
            <w:szCs w:val="44"/>
          </w:rPr>
          <w:delText>WAR</w:delText>
        </w:r>
      </w:del>
      <w:ins w:id="5" w:author="Patrick McElhiney" w:date="2022-10-10T05:22:00Z">
        <w:r w:rsidR="00743F66">
          <w:rPr>
            <w:bCs/>
            <w:sz w:val="52"/>
            <w:szCs w:val="44"/>
          </w:rPr>
          <w:t xml:space="preserve"> </w:t>
        </w:r>
      </w:ins>
    </w:p>
    <w:p w14:paraId="3C5B0686" w14:textId="77777777" w:rsidR="00743F66" w:rsidRDefault="00EE6A70" w:rsidP="00743F66">
      <w:pPr>
        <w:spacing w:after="0" w:line="240" w:lineRule="auto"/>
        <w:jc w:val="center"/>
        <w:rPr>
          <w:ins w:id="6" w:author="Patrick McElhiney" w:date="2022-10-10T05:22:00Z"/>
          <w:bCs/>
          <w:sz w:val="52"/>
          <w:szCs w:val="44"/>
        </w:rPr>
        <w:pPrChange w:id="7" w:author="Patrick McElhiney" w:date="2022-10-10T05:22:00Z">
          <w:pPr>
            <w:jc w:val="center"/>
          </w:pPr>
        </w:pPrChange>
      </w:pPr>
      <w:r>
        <w:rPr>
          <w:bCs/>
          <w:sz w:val="52"/>
          <w:szCs w:val="44"/>
        </w:rPr>
        <w:t>PREVENTION</w:t>
      </w:r>
      <w:del w:id="8" w:author="Patrick McElhiney" w:date="2022-10-10T05:22:00Z">
        <w:r w:rsidR="004C4052" w:rsidDel="00743F66">
          <w:rPr>
            <w:bCs/>
            <w:sz w:val="52"/>
            <w:szCs w:val="44"/>
          </w:rPr>
          <w:delText xml:space="preserve"> </w:delText>
        </w:r>
      </w:del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66CEB2" w:rsidR="009B00FA" w:rsidRDefault="00743F66" w:rsidP="00B111EA">
      <w:pPr>
        <w:jc w:val="center"/>
        <w:rPr>
          <w:bCs/>
          <w:sz w:val="28"/>
          <w:szCs w:val="28"/>
        </w:rPr>
      </w:pPr>
      <w:ins w:id="9" w:author="Patrick McElhiney" w:date="2022-10-10T05:22:00Z">
        <w:r>
          <w:rPr>
            <w:bCs/>
            <w:sz w:val="28"/>
            <w:szCs w:val="28"/>
          </w:rPr>
          <w:t>10/10/2022 5:22:47 AM</w:t>
        </w:r>
      </w:ins>
      <w:del w:id="10" w:author="Patrick McElhiney" w:date="2022-10-10T05:22:00Z">
        <w:r w:rsidR="00E235BE" w:rsidDel="00743F66">
          <w:rPr>
            <w:bCs/>
            <w:sz w:val="28"/>
            <w:szCs w:val="28"/>
          </w:rPr>
          <w:delText>10/10/2022 4:34:18 AM</w:delText>
        </w:r>
      </w:del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EDAE5B" w:rsidR="007B1CA1" w:rsidRPr="00C0532F" w:rsidRDefault="00142BB7" w:rsidP="007B1CA1">
      <w:pPr>
        <w:ind w:left="360" w:hanging="360"/>
        <w:jc w:val="both"/>
        <w:rPr>
          <w:b/>
          <w:bCs/>
        </w:rPr>
      </w:pPr>
      <w:del w:id="11" w:author="Patrick McElhiney" w:date="2022-10-10T05:22:00Z">
        <w:r w:rsidDel="00743F66">
          <w:rPr>
            <w:b/>
            <w:sz w:val="24"/>
          </w:rPr>
          <w:lastRenderedPageBreak/>
          <w:delText>ARTIFICIAL INTELLIGENCE</w:delText>
        </w:r>
        <w:r w:rsidR="007B1488" w:rsidDel="00743F66">
          <w:rPr>
            <w:b/>
            <w:sz w:val="24"/>
          </w:rPr>
          <w:delText xml:space="preserve"> </w:delText>
        </w:r>
        <w:r w:rsidR="00F155AF" w:rsidDel="00743F66">
          <w:rPr>
            <w:b/>
            <w:sz w:val="24"/>
          </w:rPr>
          <w:delText>W</w:delText>
        </w:r>
        <w:r w:rsidR="007B1CA1" w:rsidDel="00743F66">
          <w:rPr>
            <w:b/>
            <w:sz w:val="24"/>
          </w:rPr>
          <w:delText>AR</w:delText>
        </w:r>
      </w:del>
      <w:ins w:id="12" w:author="Patrick McElhiney" w:date="2022-10-10T05:22:00Z">
        <w:r w:rsidR="00743F66">
          <w:rPr>
            <w:b/>
            <w:sz w:val="24"/>
          </w:rPr>
          <w:t>OPPRESSION</w:t>
        </w:r>
      </w:ins>
      <w:r w:rsidR="007B1CA1">
        <w:rPr>
          <w:b/>
          <w:sz w:val="24"/>
        </w:rPr>
        <w:t xml:space="preserve"> PREVENTION SECURITY SYSTEMS</w:t>
      </w:r>
    </w:p>
    <w:p w14:paraId="6A17FC09" w14:textId="46DCBFC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del w:id="13" w:author="Patrick McElhiney" w:date="2022-10-10T05:22:00Z">
        <w:r w:rsidR="00142BB7" w:rsidDel="00743F66">
          <w:rPr>
            <w:u w:val="single"/>
          </w:rPr>
          <w:delText xml:space="preserve">ARTIFICIAL INTELLIGENCE </w:delText>
        </w:r>
        <w:r w:rsidRPr="004063B3" w:rsidDel="00743F66">
          <w:rPr>
            <w:u w:val="single"/>
          </w:rPr>
          <w:delText>WAR</w:delText>
        </w:r>
      </w:del>
      <w:ins w:id="14" w:author="Patrick McElhiney" w:date="2022-10-10T05:22:00Z">
        <w:r w:rsidR="00743F66">
          <w:rPr>
            <w:u w:val="single"/>
          </w:rPr>
          <w:t>OPPRESSION</w:t>
        </w:r>
      </w:ins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ins w:id="15" w:author="Patrick McElhiney" w:date="2022-10-10T05:23:00Z">
        <w:r w:rsidR="00743F66">
          <w:t xml:space="preserve">                        </w:t>
        </w:r>
      </w:ins>
      <w:r w:rsidR="00D737B3" w:rsidRPr="00D737B3">
        <w:rPr>
          <w:b/>
          <w:bCs/>
          <w:color w:val="FF0000"/>
        </w:rPr>
        <w:t xml:space="preserve">ANY </w:t>
      </w:r>
      <w:del w:id="16" w:author="Patrick McElhiney" w:date="2022-10-10T05:23:00Z">
        <w:r w:rsidR="00142BB7" w:rsidRPr="00D737B3" w:rsidDel="00743F66">
          <w:rPr>
            <w:b/>
            <w:bCs/>
            <w:color w:val="FF0000"/>
          </w:rPr>
          <w:delText>ARTIFICIAL INTELLIGENCE</w:delText>
        </w:r>
        <w:r w:rsidR="007B1488" w:rsidRPr="00D737B3" w:rsidDel="00743F66">
          <w:rPr>
            <w:b/>
            <w:bCs/>
            <w:color w:val="FF0000"/>
          </w:rPr>
          <w:delText xml:space="preserve"> </w:delText>
        </w:r>
        <w:r w:rsidR="00F155AF" w:rsidRPr="00D737B3" w:rsidDel="00743F66">
          <w:rPr>
            <w:b/>
            <w:bCs/>
            <w:color w:val="FF0000"/>
          </w:rPr>
          <w:delText>WAR</w:delText>
        </w:r>
      </w:del>
      <w:ins w:id="17" w:author="Patrick McElhiney" w:date="2022-10-10T05:23:00Z">
        <w:r w:rsidR="00743F66">
          <w:rPr>
            <w:b/>
            <w:bCs/>
            <w:color w:val="FF0000"/>
          </w:rPr>
          <w:t>OPPRESSION</w:t>
        </w:r>
      </w:ins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del w:id="18" w:author="Patrick McElhiney" w:date="2022-10-10T05:23:00Z">
        <w:r w:rsidR="00D737B3" w:rsidDel="00743F66">
          <w:delText xml:space="preserve">,                                                           </w:delText>
        </w:r>
      </w:del>
      <w:ins w:id="19" w:author="Patrick McElhiney" w:date="2022-10-10T05:23:00Z">
        <w:r w:rsidR="00743F66">
          <w:t>,</w:t>
        </w:r>
        <w:r w:rsidR="00743F66">
          <w:t xml:space="preserve"> </w:t>
        </w:r>
      </w:ins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C8C6" w14:textId="77777777" w:rsidR="00A70A29" w:rsidRDefault="00A70A29" w:rsidP="005B7682">
      <w:pPr>
        <w:spacing w:after="0" w:line="240" w:lineRule="auto"/>
      </w:pPr>
      <w:r>
        <w:separator/>
      </w:r>
    </w:p>
  </w:endnote>
  <w:endnote w:type="continuationSeparator" w:id="0">
    <w:p w14:paraId="6AC8BB8F" w14:textId="77777777" w:rsidR="00A70A29" w:rsidRDefault="00A70A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76EA" w14:textId="77777777" w:rsidR="00A70A29" w:rsidRDefault="00A70A29" w:rsidP="005B7682">
      <w:pPr>
        <w:spacing w:after="0" w:line="240" w:lineRule="auto"/>
      </w:pPr>
      <w:r>
        <w:separator/>
      </w:r>
    </w:p>
  </w:footnote>
  <w:footnote w:type="continuationSeparator" w:id="0">
    <w:p w14:paraId="20A8E094" w14:textId="77777777" w:rsidR="00A70A29" w:rsidRDefault="00A70A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A29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2022-10-10T09:23:00Z</dcterms:created>
  <dcterms:modified xsi:type="dcterms:W3CDTF">2022-10-10T09:23:00Z</dcterms:modified>
</cp:coreProperties>
</file>